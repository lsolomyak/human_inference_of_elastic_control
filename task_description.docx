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E684" w14:textId="77777777" w:rsidR="00E708FB" w:rsidRPr="00FB5217" w:rsidRDefault="00E708FB" w:rsidP="00E708FB">
      <w:pPr>
        <w:spacing w:line="240" w:lineRule="auto"/>
        <w:rPr>
          <w:rFonts w:ascii="Times New Roman" w:eastAsia="Times New Roman" w:hAnsi="Times New Roman" w:cs="Times New Roman"/>
          <w:lang w:val="en-US"/>
        </w:rPr>
      </w:pPr>
    </w:p>
    <w:p w14:paraId="23DFFD71" w14:textId="7927B6F8" w:rsidR="00E708FB" w:rsidRPr="004F35D8" w:rsidRDefault="00E708FB" w:rsidP="00E708FB">
      <w:pPr>
        <w:spacing w:line="240" w:lineRule="auto"/>
        <w:rPr>
          <w:rFonts w:ascii="Times New Roman" w:eastAsia="Times New Roman" w:hAnsi="Times New Roman" w:cs="Times New Roman"/>
          <w:rtl/>
          <w:lang w:val="en-US"/>
        </w:rPr>
      </w:pPr>
      <w:r w:rsidRPr="004F35D8">
        <w:rPr>
          <w:rFonts w:ascii="Times New Roman" w:eastAsia="Times New Roman" w:hAnsi="Times New Roman" w:cs="Times New Roman"/>
        </w:rPr>
        <w:t>To investigate inferences of controllability</w:t>
      </w:r>
      <w:r w:rsidR="00DD5153">
        <w:rPr>
          <w:rFonts w:ascii="Times New Roman" w:eastAsia="Times New Roman" w:hAnsi="Times New Roman" w:cs="Times New Roman"/>
        </w:rPr>
        <w:t xml:space="preserve"> and its elasticity to invested resources</w:t>
      </w:r>
      <w:r w:rsidRPr="004F35D8">
        <w:rPr>
          <w:rFonts w:ascii="Times New Roman" w:eastAsia="Times New Roman" w:hAnsi="Times New Roman" w:cs="Times New Roman"/>
        </w:rPr>
        <w:t xml:space="preserve">, </w:t>
      </w:r>
      <w:r>
        <w:rPr>
          <w:rFonts w:ascii="Times New Roman" w:eastAsia="Times New Roman" w:hAnsi="Times New Roman" w:cs="Times New Roman"/>
        </w:rPr>
        <w:t>we</w:t>
      </w:r>
      <w:r w:rsidRPr="004F35D8">
        <w:rPr>
          <w:rFonts w:ascii="Times New Roman" w:eastAsia="Times New Roman" w:hAnsi="Times New Roman" w:cs="Times New Roman"/>
        </w:rPr>
        <w:t xml:space="preserve"> designed a novel task in which participants play a treasure-hunt game, where they can attempt to travel from an initial location (‘desert’ or ‘fountain’) to a treasure (located in either the 'desert' or the 'mountain' and worth 150 coins) by taking one of two actions: boarding the train or the plane each of which travels to a distinct destination (</w:t>
      </w:r>
      <w:r>
        <w:rPr>
          <w:rFonts w:ascii="Times New Roman" w:eastAsia="Times New Roman" w:hAnsi="Times New Roman" w:cs="Times New Roman"/>
        </w:rPr>
        <w:t>a</w:t>
      </w:r>
      <w:r w:rsidRPr="004F35D8">
        <w:rPr>
          <w:rFonts w:ascii="Times New Roman" w:eastAsia="Times New Roman" w:hAnsi="Times New Roman" w:cs="Times New Roman"/>
        </w:rPr>
        <w:t xml:space="preserve">ction (vehicle) to state transitions, </w:t>
      </w:r>
      <w:r w:rsidRPr="004F35D8">
        <w:rPr>
          <w:rFonts w:ascii="Times New Roman" w:eastAsia="Times New Roman" w:hAnsi="Times New Roman" w:cs="Times New Roman"/>
          <w:i/>
          <w:iCs/>
        </w:rPr>
        <w:t>AS,</w:t>
      </w:r>
      <w:r w:rsidRPr="004F35D8">
        <w:rPr>
          <w:rFonts w:ascii="Times New Roman" w:eastAsia="Times New Roman" w:hAnsi="Times New Roman" w:cs="Times New Roman"/>
        </w:rPr>
        <w:t xml:space="preserve">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A</w:t>
      </w:r>
      <w:r w:rsidRPr="004F35D8">
        <w:rPr>
          <w:rFonts w:ascii="Times New Roman" w:eastAsia="Times New Roman" w:hAnsi="Times New Roman" w:cs="Times New Roman"/>
        </w:rPr>
        <w:t>).</w:t>
      </w:r>
      <w:r w:rsidR="006216B3">
        <w:rPr>
          <w:rFonts w:ascii="Times New Roman" w:eastAsia="Times New Roman" w:hAnsi="Times New Roman" w:cs="Times New Roman"/>
        </w:rPr>
        <w:t xml:space="preserve"> </w:t>
      </w:r>
      <w:r w:rsidR="009F2231">
        <w:rPr>
          <w:rFonts w:ascii="Times New Roman" w:eastAsia="Times New Roman" w:hAnsi="Times New Roman" w:cs="Times New Roman"/>
        </w:rPr>
        <w:t>At</w:t>
      </w:r>
      <w:r w:rsidR="006216B3">
        <w:rPr>
          <w:rFonts w:ascii="Times New Roman" w:eastAsia="Times New Roman" w:hAnsi="Times New Roman" w:cs="Times New Roman"/>
        </w:rPr>
        <w:t xml:space="preserve"> the end of the experiment, the </w:t>
      </w:r>
      <w:r w:rsidR="00F420F2">
        <w:rPr>
          <w:rFonts w:ascii="Times New Roman" w:eastAsia="Times New Roman" w:hAnsi="Times New Roman" w:cs="Times New Roman"/>
        </w:rPr>
        <w:t>total number of</w:t>
      </w:r>
      <w:r w:rsidR="006216B3">
        <w:rPr>
          <w:rFonts w:ascii="Times New Roman" w:eastAsia="Times New Roman" w:hAnsi="Times New Roman" w:cs="Times New Roman"/>
        </w:rPr>
        <w:t xml:space="preserve"> coins</w:t>
      </w:r>
      <w:r w:rsidR="00F420F2">
        <w:rPr>
          <w:rFonts w:ascii="Times New Roman" w:eastAsia="Times New Roman" w:hAnsi="Times New Roman" w:cs="Times New Roman"/>
        </w:rPr>
        <w:t xml:space="preserve"> </w:t>
      </w:r>
      <w:r w:rsidR="00DD5153">
        <w:rPr>
          <w:rFonts w:ascii="Times New Roman" w:eastAsia="Times New Roman" w:hAnsi="Times New Roman" w:cs="Times New Roman"/>
        </w:rPr>
        <w:t xml:space="preserve">earned </w:t>
      </w:r>
      <w:r w:rsidR="00F420F2">
        <w:rPr>
          <w:rFonts w:ascii="Times New Roman" w:eastAsia="Times New Roman" w:hAnsi="Times New Roman" w:cs="Times New Roman"/>
        </w:rPr>
        <w:t>is converted into a</w:t>
      </w:r>
      <w:r w:rsidR="006216B3">
        <w:rPr>
          <w:rFonts w:ascii="Times New Roman" w:eastAsia="Times New Roman" w:hAnsi="Times New Roman" w:cs="Times New Roman"/>
        </w:rPr>
        <w:t xml:space="preserve"> bonus payment</w:t>
      </w:r>
      <w:r w:rsidR="00F420F2">
        <w:rPr>
          <w:rFonts w:ascii="Times New Roman" w:eastAsia="Times New Roman" w:hAnsi="Times New Roman" w:cs="Times New Roman"/>
        </w:rPr>
        <w:t xml:space="preserve"> to participants</w:t>
      </w:r>
      <w:r w:rsidR="006216B3">
        <w:rPr>
          <w:rFonts w:ascii="Times New Roman" w:eastAsia="Times New Roman" w:hAnsi="Times New Roman" w:cs="Times New Roman"/>
        </w:rPr>
        <w:t>.</w:t>
      </w:r>
      <w:r w:rsidRPr="004F35D8">
        <w:rPr>
          <w:rFonts w:ascii="Times New Roman" w:eastAsia="Times New Roman" w:hAnsi="Times New Roman" w:cs="Times New Roman"/>
        </w:rPr>
        <w:t xml:space="preserve"> </w:t>
      </w:r>
      <w:commentRangeStart w:id="0"/>
      <w:r w:rsidRPr="004F35D8">
        <w:rPr>
          <w:rFonts w:ascii="Times New Roman" w:eastAsia="Times New Roman" w:hAnsi="Times New Roman" w:cs="Times New Roman"/>
        </w:rPr>
        <w:t xml:space="preserve">To instantiate controllability, </w:t>
      </w:r>
      <w:r>
        <w:rPr>
          <w:rFonts w:ascii="Times New Roman" w:eastAsia="Times New Roman" w:hAnsi="Times New Roman" w:cs="Times New Roman"/>
        </w:rPr>
        <w:t>we</w:t>
      </w:r>
      <w:r w:rsidRPr="004F35D8">
        <w:rPr>
          <w:rFonts w:ascii="Times New Roman" w:eastAsia="Times New Roman" w:hAnsi="Times New Roman" w:cs="Times New Roman"/>
        </w:rPr>
        <w:t xml:space="preserve"> manipulate the probability that the participant would board the vehicle they selected across experimental blocks (</w:t>
      </w:r>
      <m:oMath>
        <m:r>
          <w:rPr>
            <w:rFonts w:ascii="Cambria Math" w:eastAsia="Times New Roman" w:hAnsi="Cambria Math" w:cs="Times New Roman"/>
          </w:rPr>
          <m:t>p(boarding)</m:t>
        </m:r>
      </m:oMath>
      <w:r w:rsidRPr="004F35D8">
        <w:rPr>
          <w:rFonts w:ascii="Times New Roman" w:eastAsia="Times New Roman" w:hAnsi="Times New Roman" w:cs="Times New Roman"/>
        </w:rPr>
        <w:t>= {0-1}).</w:t>
      </w:r>
      <w:commentRangeEnd w:id="0"/>
      <w:r w:rsidR="007B4B16">
        <w:rPr>
          <w:rStyle w:val="a4"/>
        </w:rPr>
        <w:commentReference w:id="0"/>
      </w:r>
      <w:r w:rsidRPr="004F35D8">
        <w:rPr>
          <w:rFonts w:ascii="Times New Roman" w:eastAsia="Times New Roman" w:hAnsi="Times New Roman" w:cs="Times New Roman"/>
        </w:rPr>
        <w:t xml:space="preserve"> If participants fail to board their selected vehicle, they automatically walk to the closest location (initial state to final state transition, </w:t>
      </w:r>
      <w:r w:rsidRPr="004F35D8">
        <w:rPr>
          <w:rFonts w:ascii="Times New Roman" w:eastAsia="Times New Roman" w:hAnsi="Times New Roman" w:cs="Times New Roman"/>
          <w:i/>
          <w:iCs/>
        </w:rPr>
        <w:t>SS</w:t>
      </w:r>
      <w:r w:rsidRPr="004F35D8">
        <w:rPr>
          <w:rFonts w:ascii="Times New Roman" w:eastAsia="Times New Roman" w:hAnsi="Times New Roman" w:cs="Times New Roman"/>
        </w:rPr>
        <w:t xml:space="preserve">,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A</w:t>
      </w:r>
      <w:r w:rsidRPr="004F35D8">
        <w:rPr>
          <w:rFonts w:ascii="Times New Roman" w:eastAsia="Times New Roman" w:hAnsi="Times New Roman" w:cs="Times New Roman"/>
        </w:rPr>
        <w:t>), which leads to the treasure in 20% of trials. In high control environments, participants</w:t>
      </w:r>
      <w:r w:rsidR="009F2231">
        <w:rPr>
          <w:rFonts w:ascii="Times New Roman" w:eastAsia="Times New Roman" w:hAnsi="Times New Roman" w:cs="Times New Roman"/>
        </w:rPr>
        <w:t xml:space="preserve"> </w:t>
      </w:r>
      <w:r w:rsidRPr="004F35D8">
        <w:rPr>
          <w:rFonts w:ascii="Times New Roman" w:eastAsia="Times New Roman" w:hAnsi="Times New Roman" w:cs="Times New Roman"/>
        </w:rPr>
        <w:t>consistently board their preferred vehicle, enabling them to reliably determine their destination. In contrast, in low control environments, participants</w:t>
      </w:r>
      <w:r w:rsidR="000908CE">
        <w:rPr>
          <w:rFonts w:ascii="Times New Roman" w:eastAsia="Times New Roman" w:hAnsi="Times New Roman" w:cs="Times New Roman"/>
        </w:rPr>
        <w:t xml:space="preserve"> are</w:t>
      </w:r>
      <w:r w:rsidRPr="004F35D8">
        <w:rPr>
          <w:rFonts w:ascii="Times New Roman" w:eastAsia="Times New Roman" w:hAnsi="Times New Roman" w:cs="Times New Roman"/>
        </w:rPr>
        <w:t xml:space="preserve"> frequently forced to walk to their destination due to failed boarding attempts, based on the prescribed SS’ transitions.</w:t>
      </w:r>
    </w:p>
    <w:p w14:paraId="630AA753" w14:textId="77777777" w:rsidR="00E708FB" w:rsidRPr="004F35D8" w:rsidRDefault="00E708FB" w:rsidP="00E708FB">
      <w:pPr>
        <w:spacing w:line="240" w:lineRule="auto"/>
        <w:rPr>
          <w:rFonts w:ascii="Times New Roman" w:eastAsia="Times New Roman" w:hAnsi="Times New Roman" w:cs="Times New Roman"/>
        </w:rPr>
      </w:pPr>
    </w:p>
    <w:p w14:paraId="2AC1FBBD" w14:textId="647E3705"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t xml:space="preserve">To manipulate the elasticity of control, </w:t>
      </w:r>
      <w:r>
        <w:rPr>
          <w:rFonts w:ascii="Times New Roman" w:eastAsia="Times New Roman" w:hAnsi="Times New Roman" w:cs="Times New Roman"/>
        </w:rPr>
        <w:t xml:space="preserve">we </w:t>
      </w:r>
      <w:r w:rsidRPr="004F35D8">
        <w:rPr>
          <w:rFonts w:ascii="Times New Roman" w:eastAsia="Times New Roman" w:hAnsi="Times New Roman" w:cs="Times New Roman"/>
        </w:rPr>
        <w:t>provid</w:t>
      </w:r>
      <w:r w:rsidR="006216B3">
        <w:rPr>
          <w:rFonts w:ascii="Times New Roman" w:eastAsia="Times New Roman" w:hAnsi="Times New Roman" w:cs="Times New Roman"/>
        </w:rPr>
        <w:t xml:space="preserve">e </w:t>
      </w:r>
      <w:r w:rsidRPr="004F35D8">
        <w:rPr>
          <w:rFonts w:ascii="Times New Roman" w:eastAsia="Times New Roman" w:hAnsi="Times New Roman" w:cs="Times New Roman"/>
        </w:rPr>
        <w:t xml:space="preserve">participants with the option to invest varying levels of resources to board their preferred vehicle. Specifically, participants </w:t>
      </w:r>
      <w:r w:rsidR="006216B3">
        <w:rPr>
          <w:rFonts w:ascii="Times New Roman" w:eastAsia="Times New Roman" w:hAnsi="Times New Roman" w:cs="Times New Roman"/>
        </w:rPr>
        <w:t>have</w:t>
      </w:r>
      <w:r w:rsidR="006216B3" w:rsidRPr="004F35D8">
        <w:rPr>
          <w:rFonts w:ascii="Times New Roman" w:eastAsia="Times New Roman" w:hAnsi="Times New Roman" w:cs="Times New Roman"/>
        </w:rPr>
        <w:t xml:space="preserve"> </w:t>
      </w:r>
      <w:r w:rsidRPr="004F35D8">
        <w:rPr>
          <w:rFonts w:ascii="Times New Roman" w:eastAsia="Times New Roman" w:hAnsi="Times New Roman" w:cs="Times New Roman"/>
        </w:rPr>
        <w:t xml:space="preserve">the choice to purchase a single ticket (40 coins) to board the vehicle if it stopped at the station, and up to two additional tickets (each with an additional cost of 20 coins) to increase their chances of jumping onto the moving vehicle by pressing the spacebar when it passes the middle of their screen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B</w:t>
      </w:r>
      <w:r w:rsidRPr="004F35D8">
        <w:rPr>
          <w:rFonts w:ascii="Times New Roman" w:eastAsia="Times New Roman" w:hAnsi="Times New Roman" w:cs="Times New Roman"/>
        </w:rPr>
        <w:t>). Inelastic controllability (</w:t>
      </w: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inelastic</m:t>
            </m:r>
          </m:sub>
        </m:sSub>
      </m:oMath>
      <w:r w:rsidRPr="004F35D8">
        <w:rPr>
          <w:rFonts w:ascii="Times New Roman" w:eastAsia="Times New Roman" w:hAnsi="Times New Roman" w:cs="Times New Roman"/>
        </w:rPr>
        <w:t>) is reflected in the initial probabilities of the vehicles stopping at the station, independent of additional resources, whereas elastic controllability (</w:t>
      </w: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elastic</m:t>
            </m:r>
          </m:sub>
        </m:sSub>
        <m:r>
          <w:rPr>
            <w:rFonts w:ascii="Cambria Math" w:eastAsia="Times New Roman" w:hAnsi="Cambria Math" w:cs="Times New Roman"/>
          </w:rPr>
          <m:t>)</m:t>
        </m:r>
      </m:oMath>
      <w:r w:rsidRPr="004F35D8">
        <w:rPr>
          <w:rFonts w:ascii="Times New Roman" w:eastAsia="Times New Roman" w:hAnsi="Times New Roman" w:cs="Times New Roman"/>
        </w:rPr>
        <w:t xml:space="preserve"> is reflected in the degree to which additional resources (tickets and jumps) </w:t>
      </w:r>
      <w:r w:rsidR="00FF42BF">
        <w:rPr>
          <w:rFonts w:ascii="Times New Roman" w:eastAsia="Times New Roman" w:hAnsi="Times New Roman" w:cs="Times New Roman"/>
        </w:rPr>
        <w:t>increase</w:t>
      </w:r>
      <w:r w:rsidR="00FF42BF" w:rsidRPr="004F35D8">
        <w:rPr>
          <w:rFonts w:ascii="Times New Roman" w:eastAsia="Times New Roman" w:hAnsi="Times New Roman" w:cs="Times New Roman"/>
        </w:rPr>
        <w:t xml:space="preserve"> </w:t>
      </w:r>
      <w:r w:rsidRPr="004F35D8">
        <w:rPr>
          <w:rFonts w:ascii="Times New Roman" w:eastAsia="Times New Roman" w:hAnsi="Times New Roman" w:cs="Times New Roman"/>
        </w:rPr>
        <w:t>the likelihood of successfully boarding the participant's preferred transport.</w:t>
      </w:r>
    </w:p>
    <w:p w14:paraId="6EE33A4E" w14:textId="77777777" w:rsidR="00E708FB" w:rsidRPr="004F35D8" w:rsidRDefault="00E708FB" w:rsidP="00E708FB">
      <w:pPr>
        <w:spacing w:line="240" w:lineRule="auto"/>
        <w:rPr>
          <w:rFonts w:ascii="Times New Roman" w:eastAsia="Times New Roman" w:hAnsi="Times New Roman" w:cs="Times New Roman"/>
        </w:rPr>
      </w:pPr>
    </w:p>
    <w:p w14:paraId="1E40A877" w14:textId="591198B3" w:rsidR="00E708FB" w:rsidRPr="004F35D8" w:rsidRDefault="00000000" w:rsidP="00E708FB">
      <w:pPr>
        <w:spacing w:line="240" w:lineRule="auto"/>
        <w:rPr>
          <w:rFonts w:ascii="Times New Roman" w:eastAsia="Times New Roman" w:hAnsi="Times New Roman" w:cs="Times New Roman"/>
          <w:i/>
        </w:rPr>
      </w:pP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total</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inelastic</m:t>
            </m:r>
          </m:sub>
        </m:sSub>
        <m:r>
          <w:rPr>
            <w:rFonts w:ascii="Cambria Math" w:eastAsia="Times New Roman" w:hAnsi="Cambria Math" w:cs="Times New Roman"/>
          </w:rPr>
          <m:t>+</m:t>
        </m:r>
        <m:f>
          <m:fPr>
            <m:ctrlPr>
              <w:rPr>
                <w:rFonts w:ascii="Cambria Math" w:eastAsia="Times New Roman" w:hAnsi="Cambria Math" w:cs="Times New Roman"/>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m:rPr>
                    <m:sty m:val="p"/>
                  </m:rPr>
                  <w:rPr>
                    <w:rFonts w:ascii="Cambria Math" w:eastAsia="Times New Roman" w:hAnsi="Cambria Math" w:cs="Times New Roman"/>
                  </w:rPr>
                  <m:t>extra</m:t>
                </m:r>
              </m:sub>
            </m:sSub>
          </m:num>
          <m:den>
            <m:r>
              <w:rPr>
                <w:rFonts w:ascii="Cambria Math" w:eastAsia="Times New Roman" w:hAnsi="Cambria Math" w:cs="Times New Roman"/>
              </w:rPr>
              <m:t>2</m:t>
            </m:r>
          </m:den>
        </m:f>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elastic</m:t>
            </m:r>
          </m:sub>
        </m:sSub>
      </m:oMath>
      <w:r w:rsidR="00E708FB" w:rsidRPr="004F35D8">
        <w:rPr>
          <w:rFonts w:ascii="Times New Roman" w:eastAsia="Times New Roman" w:hAnsi="Times New Roman" w:cs="Times New Roman"/>
        </w:rPr>
        <w:t xml:space="preserve">  </w:t>
      </w:r>
      <w:r w:rsidR="00E708FB" w:rsidRPr="004F35D8">
        <w:rPr>
          <w:rFonts w:ascii="Times New Roman" w:eastAsia="Times New Roman" w:hAnsi="Times New Roman" w:cs="Times New Roman"/>
        </w:rPr>
        <w:tab/>
      </w:r>
      <w:r w:rsidR="00E708FB" w:rsidRPr="004F35D8">
        <w:rPr>
          <w:rFonts w:ascii="Times New Roman" w:eastAsia="Times New Roman" w:hAnsi="Times New Roman" w:cs="Times New Roman"/>
        </w:rPr>
        <w:tab/>
      </w:r>
      <w:r w:rsidR="00E708FB" w:rsidRPr="004F35D8">
        <w:rPr>
          <w:rFonts w:ascii="Times New Roman" w:eastAsia="Times New Roman" w:hAnsi="Times New Roman" w:cs="Times New Roman"/>
        </w:rPr>
        <w:tab/>
      </w:r>
      <w:r w:rsidR="00FB5217">
        <w:rPr>
          <w:rFonts w:ascii="Times New Roman" w:eastAsia="Times New Roman" w:hAnsi="Times New Roman" w:cs="Times New Roman"/>
          <w:i/>
        </w:rPr>
        <w:t>(</w:t>
      </w:r>
      <w:r w:rsidR="00E708FB" w:rsidRPr="004F35D8">
        <w:rPr>
          <w:rFonts w:ascii="Times New Roman" w:eastAsia="Times New Roman" w:hAnsi="Times New Roman" w:cs="Times New Roman"/>
          <w:i/>
        </w:rPr>
        <w:t>1</w:t>
      </w:r>
      <w:r w:rsidR="00FB5217">
        <w:rPr>
          <w:rFonts w:ascii="Times New Roman" w:eastAsia="Times New Roman" w:hAnsi="Times New Roman" w:cs="Times New Roman"/>
          <w:i/>
        </w:rPr>
        <w:t>)</w:t>
      </w:r>
    </w:p>
    <w:p w14:paraId="318BA6E3" w14:textId="77777777" w:rsidR="00E708FB" w:rsidRPr="004F35D8" w:rsidRDefault="00E708FB" w:rsidP="00E708FB">
      <w:pPr>
        <w:spacing w:line="240" w:lineRule="auto"/>
        <w:rPr>
          <w:rFonts w:ascii="Times New Roman" w:eastAsia="Times New Roman" w:hAnsi="Times New Roman" w:cs="Times New Roman"/>
        </w:rPr>
      </w:pPr>
    </w:p>
    <w:p w14:paraId="558E1B25" w14:textId="2947C1DA"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t xml:space="preserve">Where  </w:t>
      </w:r>
      <m:oMath>
        <m:sSub>
          <m:sSubPr>
            <m:ctrlPr>
              <w:rPr>
                <w:rFonts w:ascii="Cambria Math" w:eastAsia="Times New Roman" w:hAnsi="Cambria Math" w:cs="Times New Roman"/>
                <w:i/>
              </w:rPr>
            </m:ctrlPr>
          </m:sSubPr>
          <m:e>
            <m:r>
              <w:rPr>
                <w:rFonts w:ascii="Cambria Math" w:eastAsia="Times New Roman" w:hAnsi="Cambria Math" w:cs="Times New Roman"/>
              </w:rPr>
              <m:t>n</m:t>
            </m:r>
          </m:e>
          <m:sub>
            <m:r>
              <m:rPr>
                <m:sty m:val="p"/>
              </m:rPr>
              <w:rPr>
                <w:rFonts w:ascii="Cambria Math" w:eastAsia="Times New Roman" w:hAnsi="Cambria Math" w:cs="Times New Roman"/>
              </w:rPr>
              <m:t>extra</m:t>
            </m:r>
          </m:sub>
        </m:sSub>
        <m:r>
          <w:rPr>
            <w:rFonts w:ascii="Cambria Math" w:eastAsia="Times New Roman" w:hAnsi="Cambria Math" w:cs="Times New Roman"/>
          </w:rPr>
          <m:t>=</m:t>
        </m:r>
        <m:d>
          <m:dPr>
            <m:begChr m:val="{"/>
            <m:endChr m:val="}"/>
            <m:ctrlPr>
              <w:rPr>
                <w:rFonts w:ascii="Cambria Math" w:eastAsia="Times New Roman" w:hAnsi="Cambria Math" w:cs="Times New Roman"/>
              </w:rPr>
            </m:ctrlPr>
          </m:dPr>
          <m:e>
            <m:r>
              <w:rPr>
                <w:rFonts w:ascii="Cambria Math" w:eastAsia="Times New Roman" w:hAnsi="Cambria Math" w:cs="Times New Roman"/>
              </w:rPr>
              <m:t>0,1,2</m:t>
            </m:r>
          </m:e>
        </m:d>
        <m:r>
          <w:rPr>
            <w:rFonts w:ascii="Cambria Math" w:eastAsia="Times New Roman" w:hAnsi="Cambria Math" w:cs="Times New Roman"/>
          </w:rPr>
          <m:t xml:space="preserve">  </m:t>
        </m:r>
      </m:oMath>
      <w:r w:rsidRPr="004F35D8">
        <w:rPr>
          <w:rFonts w:ascii="Times New Roman" w:eastAsia="Times New Roman" w:hAnsi="Times New Roman" w:cs="Times New Roman"/>
        </w:rPr>
        <w:t>is the number of extra tickets purchased</w:t>
      </w:r>
      <w:r w:rsidR="00133EC6">
        <w:rPr>
          <w:rFonts w:ascii="Times New Roman" w:eastAsia="Times New Roman" w:hAnsi="Times New Roman" w:cs="Times New Roman"/>
        </w:rPr>
        <w:t xml:space="preserve">, and </w:t>
      </w:r>
      <m:oMath>
        <m:sSub>
          <m:sSubPr>
            <m:ctrlPr>
              <w:rPr>
                <w:rFonts w:ascii="Cambria Math" w:eastAsia="Times New Roman" w:hAnsi="Cambria Math" w:cs="Times New Roman"/>
                <w:i/>
              </w:rPr>
            </m:ctrlPr>
          </m:sSubPr>
          <m:e>
            <m:r>
              <w:rPr>
                <w:rFonts w:ascii="Cambria Math" w:eastAsia="Times New Roman" w:hAnsi="Cambria Math" w:cs="Times New Roman"/>
              </w:rPr>
              <m:t>c</m:t>
            </m:r>
          </m:e>
          <m:sub>
            <m:r>
              <m:rPr>
                <m:sty m:val="p"/>
              </m:rPr>
              <w:rPr>
                <w:rFonts w:ascii="Cambria Math" w:eastAsia="Times New Roman" w:hAnsi="Cambria Math" w:cs="Times New Roman"/>
              </w:rPr>
              <m:t>total</m:t>
            </m:r>
          </m:sub>
        </m:sSub>
        <m:r>
          <w:rPr>
            <w:rFonts w:ascii="Cambria Math" w:eastAsia="Times New Roman" w:hAnsi="Cambria Math" w:cs="Times New Roman"/>
          </w:rPr>
          <m:t>≤1</m:t>
        </m:r>
      </m:oMath>
      <w:r w:rsidRPr="004F35D8">
        <w:rPr>
          <w:rFonts w:ascii="Times New Roman" w:eastAsia="Times New Roman" w:hAnsi="Times New Roman" w:cs="Times New Roman"/>
        </w:rPr>
        <w:t xml:space="preserve">. </w:t>
      </w:r>
    </w:p>
    <w:p w14:paraId="47B43BA0" w14:textId="131BFBB9" w:rsidR="00E708FB" w:rsidRPr="004F35D8" w:rsidRDefault="00E708FB" w:rsidP="00E708FB">
      <w:pPr>
        <w:spacing w:line="240" w:lineRule="auto"/>
        <w:rPr>
          <w:rFonts w:ascii="Times New Roman" w:eastAsia="Times New Roman" w:hAnsi="Times New Roman" w:cs="Times New Roman"/>
        </w:rPr>
      </w:pPr>
      <w:r w:rsidRPr="004F35D8">
        <w:rPr>
          <w:rFonts w:ascii="Times New Roman" w:eastAsia="Times New Roman" w:hAnsi="Times New Roman" w:cs="Times New Roman"/>
        </w:rPr>
        <w:br/>
        <w:t xml:space="preserve">To evaluate participants' ability to infer the presence and elasticity of controllability, </w:t>
      </w:r>
      <w:r>
        <w:rPr>
          <w:rFonts w:ascii="Times New Roman" w:eastAsia="Times New Roman" w:hAnsi="Times New Roman" w:cs="Times New Roman"/>
        </w:rPr>
        <w:t xml:space="preserve">we </w:t>
      </w:r>
      <w:r w:rsidRPr="004F35D8">
        <w:rPr>
          <w:rFonts w:ascii="Times New Roman" w:eastAsia="Times New Roman" w:hAnsi="Times New Roman" w:cs="Times New Roman"/>
        </w:rPr>
        <w:t xml:space="preserve">designed three experimental blocks for each participant, each with a different possible combination of </w:t>
      </w: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inelastic</m:t>
            </m:r>
          </m:sub>
        </m:sSub>
      </m:oMath>
      <w:r w:rsidRPr="004F35D8">
        <w:rPr>
          <w:rFonts w:ascii="Times New Roman" w:eastAsia="Times New Roman" w:hAnsi="Times New Roman" w:cs="Times New Roman"/>
        </w:rPr>
        <w:t xml:space="preserve"> and </w:t>
      </w:r>
      <m:oMath>
        <m:sSub>
          <m:sSubPr>
            <m:ctrlPr>
              <w:rPr>
                <w:rFonts w:ascii="Cambria Math" w:eastAsia="Times New Roman" w:hAnsi="Cambria Math" w:cs="Times New Roman"/>
              </w:rPr>
            </m:ctrlPr>
          </m:sSubPr>
          <m:e>
            <m:r>
              <w:rPr>
                <w:rFonts w:ascii="Cambria Math" w:eastAsia="Times New Roman" w:hAnsi="Cambria Math" w:cs="Times New Roman"/>
              </w:rPr>
              <m:t>c</m:t>
            </m:r>
          </m:e>
          <m:sub>
            <m:r>
              <m:rPr>
                <m:sty m:val="p"/>
              </m:rPr>
              <w:rPr>
                <w:rFonts w:ascii="Cambria Math" w:eastAsia="Times New Roman" w:hAnsi="Cambria Math" w:cs="Times New Roman"/>
              </w:rPr>
              <m:t>elastic</m:t>
            </m:r>
          </m:sub>
        </m:sSub>
      </m:oMath>
      <w:r w:rsidRPr="004F35D8">
        <w:rPr>
          <w:rFonts w:ascii="Times New Roman" w:eastAsia="Times New Roman" w:hAnsi="Times New Roman" w:cs="Times New Roman"/>
        </w:rPr>
        <w:t xml:space="preserve"> (as illustrated in Figure </w:t>
      </w:r>
      <w:r w:rsidR="00FB5217">
        <w:rPr>
          <w:rFonts w:ascii="Times New Roman" w:eastAsia="Times New Roman" w:hAnsi="Times New Roman" w:cs="Times New Roman"/>
        </w:rPr>
        <w:t>1</w:t>
      </w:r>
      <w:r w:rsidR="00FB5217" w:rsidRPr="004F35D8">
        <w:rPr>
          <w:rFonts w:ascii="Times New Roman" w:eastAsia="Times New Roman" w:hAnsi="Times New Roman" w:cs="Times New Roman"/>
        </w:rPr>
        <w:t>C</w:t>
      </w:r>
      <w:r w:rsidRPr="004F35D8">
        <w:rPr>
          <w:rFonts w:ascii="Times New Roman" w:eastAsia="Times New Roman" w:hAnsi="Times New Roman" w:cs="Times New Roman"/>
        </w:rPr>
        <w:t xml:space="preserve">) such that </w:t>
      </w:r>
      <w:r>
        <w:rPr>
          <w:rFonts w:ascii="Times New Roman" w:eastAsia="Times New Roman" w:hAnsi="Times New Roman" w:cs="Times New Roman"/>
        </w:rPr>
        <w:t>zero tickets</w:t>
      </w:r>
      <w:r w:rsidRPr="004F35D8">
        <w:rPr>
          <w:rFonts w:ascii="Times New Roman" w:eastAsia="Times New Roman" w:hAnsi="Times New Roman" w:cs="Times New Roman"/>
        </w:rPr>
        <w:t xml:space="preserve"> (opting out of any tickets, blue region), a single ticket (red region), and three tickets (green region) are each optimal in one block. To enable participants to learn the controllability of the environment, </w:t>
      </w:r>
      <w:r>
        <w:rPr>
          <w:rFonts w:ascii="Times New Roman" w:eastAsia="Times New Roman" w:hAnsi="Times New Roman" w:cs="Times New Roman"/>
        </w:rPr>
        <w:t xml:space="preserve">we </w:t>
      </w:r>
      <w:r w:rsidRPr="004F35D8">
        <w:rPr>
          <w:rFonts w:ascii="Times New Roman" w:eastAsia="Times New Roman" w:hAnsi="Times New Roman" w:cs="Times New Roman"/>
        </w:rPr>
        <w:t xml:space="preserve">have each block consist of 30 trials, and feedback of the destination reached provided </w:t>
      </w:r>
      <w:r w:rsidR="00DD1EA7">
        <w:rPr>
          <w:rFonts w:ascii="Times New Roman" w:eastAsia="Times New Roman" w:hAnsi="Times New Roman" w:cs="Times New Roman"/>
        </w:rPr>
        <w:t>every</w:t>
      </w:r>
      <w:r w:rsidRPr="004F35D8">
        <w:rPr>
          <w:rFonts w:ascii="Times New Roman" w:eastAsia="Times New Roman" w:hAnsi="Times New Roman" w:cs="Times New Roman"/>
        </w:rPr>
        <w:t xml:space="preserve"> trial. </w:t>
      </w:r>
    </w:p>
    <w:p w14:paraId="68603327" w14:textId="4D08C007" w:rsidR="00E708FB" w:rsidRPr="004F35D8" w:rsidRDefault="00E708FB" w:rsidP="00E708FB">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0" distB="0" distL="0" distR="0" wp14:anchorId="63BB9B37" wp14:editId="5E1B38B9">
            <wp:extent cx="5943600" cy="6560820"/>
            <wp:effectExtent l="0" t="0" r="0" b="5080"/>
            <wp:docPr id="1" name="Picture 1" descr="A picture containing diagram, text, screensho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text, screenshot, pla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560820"/>
                    </a:xfrm>
                    <a:prstGeom prst="rect">
                      <a:avLst/>
                    </a:prstGeom>
                  </pic:spPr>
                </pic:pic>
              </a:graphicData>
            </a:graphic>
          </wp:inline>
        </w:drawing>
      </w:r>
    </w:p>
    <w:p w14:paraId="4D974AB1" w14:textId="3394A2E1" w:rsidR="00E708FB" w:rsidRPr="004F35D8" w:rsidRDefault="00E708FB" w:rsidP="00AB1FEC">
      <w:pPr>
        <w:pStyle w:val="NormalWeb"/>
        <w:spacing w:before="0" w:beforeAutospacing="0" w:after="0" w:afterAutospacing="0"/>
        <w:rPr>
          <w:color w:val="000000"/>
          <w:sz w:val="22"/>
          <w:szCs w:val="22"/>
        </w:rPr>
      </w:pPr>
      <w:r w:rsidRPr="00000C89">
        <w:rPr>
          <w:b/>
          <w:bCs/>
          <w:sz w:val="22"/>
          <w:szCs w:val="22"/>
        </w:rPr>
        <w:t xml:space="preserve">Figure </w:t>
      </w:r>
      <w:r>
        <w:rPr>
          <w:b/>
          <w:bCs/>
          <w:sz w:val="22"/>
          <w:szCs w:val="22"/>
        </w:rPr>
        <w:t>1</w:t>
      </w:r>
      <w:r w:rsidRPr="00000C89">
        <w:rPr>
          <w:b/>
          <w:bCs/>
          <w:sz w:val="22"/>
          <w:szCs w:val="22"/>
        </w:rPr>
        <w:t>:</w:t>
      </w:r>
      <w:r w:rsidRPr="004F35D8">
        <w:rPr>
          <w:b/>
          <w:bCs/>
          <w:sz w:val="22"/>
          <w:szCs w:val="22"/>
        </w:rPr>
        <w:t xml:space="preserve"> Experimental Design (A) Transition Rules: </w:t>
      </w:r>
      <w:r w:rsidRPr="004F35D8">
        <w:rPr>
          <w:sz w:val="22"/>
          <w:szCs w:val="22"/>
        </w:rPr>
        <w:t>In both controllability tasks, subjects attempt to board the train which travel</w:t>
      </w:r>
      <w:r w:rsidR="00B50176">
        <w:rPr>
          <w:sz w:val="22"/>
          <w:szCs w:val="22"/>
        </w:rPr>
        <w:t>s</w:t>
      </w:r>
      <w:r w:rsidRPr="004F35D8">
        <w:rPr>
          <w:sz w:val="22"/>
          <w:szCs w:val="22"/>
        </w:rPr>
        <w:t xml:space="preserve"> to the town or the plane which </w:t>
      </w:r>
      <w:r w:rsidR="00B50176" w:rsidRPr="004F35D8">
        <w:rPr>
          <w:sz w:val="22"/>
          <w:szCs w:val="22"/>
        </w:rPr>
        <w:t>travel</w:t>
      </w:r>
      <w:r w:rsidR="00B50176">
        <w:rPr>
          <w:sz w:val="22"/>
          <w:szCs w:val="22"/>
        </w:rPr>
        <w:t>s</w:t>
      </w:r>
      <w:r w:rsidR="00B50176" w:rsidRPr="004F35D8">
        <w:rPr>
          <w:sz w:val="22"/>
          <w:szCs w:val="22"/>
        </w:rPr>
        <w:t xml:space="preserve"> </w:t>
      </w:r>
      <w:r w:rsidRPr="004F35D8">
        <w:rPr>
          <w:sz w:val="22"/>
          <w:szCs w:val="22"/>
        </w:rPr>
        <w:t xml:space="preserve">to the </w:t>
      </w:r>
      <w:r w:rsidR="00852597">
        <w:rPr>
          <w:sz w:val="22"/>
          <w:szCs w:val="22"/>
        </w:rPr>
        <w:t>mountain</w:t>
      </w:r>
      <w:r w:rsidRPr="004F35D8">
        <w:rPr>
          <w:sz w:val="22"/>
          <w:szCs w:val="22"/>
        </w:rPr>
        <w:t xml:space="preserve">. If no tickets </w:t>
      </w:r>
      <w:r w:rsidR="00D51097">
        <w:rPr>
          <w:sz w:val="22"/>
          <w:szCs w:val="22"/>
        </w:rPr>
        <w:t xml:space="preserve">are </w:t>
      </w:r>
      <w:r w:rsidRPr="004F35D8">
        <w:rPr>
          <w:sz w:val="22"/>
          <w:szCs w:val="22"/>
        </w:rPr>
        <w:t>purchased or participants failed to catch a ride they walk, either from the desert to the town or from the fountain to the mountain</w:t>
      </w:r>
      <w:r w:rsidR="00B50176">
        <w:rPr>
          <w:sz w:val="22"/>
          <w:szCs w:val="22"/>
        </w:rPr>
        <w:t>.</w:t>
      </w:r>
      <w:r w:rsidRPr="004F35D8">
        <w:rPr>
          <w:sz w:val="22"/>
          <w:szCs w:val="22"/>
        </w:rPr>
        <w:t xml:space="preserve"> </w:t>
      </w:r>
      <w:r w:rsidRPr="004F35D8">
        <w:rPr>
          <w:b/>
          <w:bCs/>
          <w:sz w:val="22"/>
          <w:szCs w:val="22"/>
        </w:rPr>
        <w:t xml:space="preserve">(B) Trial Structure: </w:t>
      </w:r>
      <w:r w:rsidRPr="004F35D8">
        <w:rPr>
          <w:sz w:val="22"/>
          <w:szCs w:val="22"/>
        </w:rPr>
        <w:t>On each trial, participants select whether they want to purchase either 1,</w:t>
      </w:r>
      <w:r w:rsidR="00B50176">
        <w:rPr>
          <w:sz w:val="22"/>
          <w:szCs w:val="22"/>
        </w:rPr>
        <w:t xml:space="preserve"> </w:t>
      </w:r>
      <w:r w:rsidRPr="004F35D8">
        <w:rPr>
          <w:sz w:val="22"/>
          <w:szCs w:val="22"/>
        </w:rPr>
        <w:t>2, or 3 tickets to attempt to board their vehicle of choice. Purchasing additional tickets allow</w:t>
      </w:r>
      <w:r w:rsidR="00F420F2">
        <w:rPr>
          <w:sz w:val="22"/>
          <w:szCs w:val="22"/>
        </w:rPr>
        <w:t>s</w:t>
      </w:r>
      <w:r w:rsidRPr="004F35D8">
        <w:rPr>
          <w:sz w:val="22"/>
          <w:szCs w:val="22"/>
        </w:rPr>
        <w:t xml:space="preserve"> participants to jump onto the moving vehicle either </w:t>
      </w:r>
      <w:r>
        <w:rPr>
          <w:sz w:val="22"/>
          <w:szCs w:val="22"/>
        </w:rPr>
        <w:t>once</w:t>
      </w:r>
      <w:r w:rsidRPr="004F35D8">
        <w:rPr>
          <w:sz w:val="22"/>
          <w:szCs w:val="22"/>
        </w:rPr>
        <w:t xml:space="preserve"> (2 tickets) or </w:t>
      </w:r>
      <w:r>
        <w:rPr>
          <w:sz w:val="22"/>
          <w:szCs w:val="22"/>
        </w:rPr>
        <w:t>twice</w:t>
      </w:r>
      <w:r w:rsidRPr="004F35D8">
        <w:rPr>
          <w:sz w:val="22"/>
          <w:szCs w:val="22"/>
        </w:rPr>
        <w:t xml:space="preserve"> (3 tickets).  Alternatively, </w:t>
      </w:r>
      <w:r w:rsidR="00B50176">
        <w:rPr>
          <w:sz w:val="22"/>
          <w:szCs w:val="22"/>
        </w:rPr>
        <w:t>participants</w:t>
      </w:r>
      <w:r w:rsidR="00B50176" w:rsidRPr="004F35D8">
        <w:rPr>
          <w:sz w:val="22"/>
          <w:szCs w:val="22"/>
        </w:rPr>
        <w:t xml:space="preserve"> </w:t>
      </w:r>
      <w:r w:rsidR="00B50176">
        <w:rPr>
          <w:sz w:val="22"/>
          <w:szCs w:val="22"/>
        </w:rPr>
        <w:t>can</w:t>
      </w:r>
      <w:r w:rsidR="00B50176" w:rsidRPr="004F35D8">
        <w:rPr>
          <w:sz w:val="22"/>
          <w:szCs w:val="22"/>
        </w:rPr>
        <w:t xml:space="preserve"> </w:t>
      </w:r>
      <w:r>
        <w:rPr>
          <w:sz w:val="22"/>
          <w:szCs w:val="22"/>
        </w:rPr>
        <w:t>choose not to attempt</w:t>
      </w:r>
      <w:r w:rsidR="00F420F2">
        <w:rPr>
          <w:sz w:val="22"/>
          <w:szCs w:val="22"/>
        </w:rPr>
        <w:t xml:space="preserve"> to</w:t>
      </w:r>
      <w:r>
        <w:rPr>
          <w:sz w:val="22"/>
          <w:szCs w:val="22"/>
        </w:rPr>
        <w:t xml:space="preserve"> </w:t>
      </w:r>
      <w:r w:rsidR="00B50176">
        <w:rPr>
          <w:sz w:val="22"/>
          <w:szCs w:val="22"/>
        </w:rPr>
        <w:t>board</w:t>
      </w:r>
      <w:r>
        <w:rPr>
          <w:sz w:val="22"/>
          <w:szCs w:val="22"/>
        </w:rPr>
        <w:t xml:space="preserve"> the vehicle and instead walk to the</w:t>
      </w:r>
      <w:r w:rsidRPr="004F35D8">
        <w:rPr>
          <w:sz w:val="22"/>
          <w:szCs w:val="22"/>
        </w:rPr>
        <w:t xml:space="preserve"> nearest location for free which </w:t>
      </w:r>
      <w:r w:rsidR="00F420F2">
        <w:rPr>
          <w:sz w:val="22"/>
          <w:szCs w:val="22"/>
        </w:rPr>
        <w:t xml:space="preserve">gives </w:t>
      </w:r>
      <w:r w:rsidRPr="004F35D8">
        <w:rPr>
          <w:sz w:val="22"/>
          <w:szCs w:val="22"/>
        </w:rPr>
        <w:t xml:space="preserve">them a 20% chance of reward. At the end of the trial, participants </w:t>
      </w:r>
      <w:r w:rsidR="00F420F2">
        <w:rPr>
          <w:sz w:val="22"/>
          <w:szCs w:val="22"/>
        </w:rPr>
        <w:t>are</w:t>
      </w:r>
      <w:r w:rsidR="00B50176" w:rsidRPr="004F35D8">
        <w:rPr>
          <w:sz w:val="22"/>
          <w:szCs w:val="22"/>
        </w:rPr>
        <w:t xml:space="preserve"> </w:t>
      </w:r>
      <w:r w:rsidRPr="004F35D8">
        <w:rPr>
          <w:sz w:val="22"/>
          <w:szCs w:val="22"/>
        </w:rPr>
        <w:t xml:space="preserve">shown </w:t>
      </w:r>
      <w:r w:rsidR="00593541">
        <w:rPr>
          <w:sz w:val="22"/>
          <w:szCs w:val="22"/>
        </w:rPr>
        <w:t>where they arrived at</w:t>
      </w:r>
      <w:r w:rsidR="00B50176">
        <w:rPr>
          <w:sz w:val="22"/>
          <w:szCs w:val="22"/>
        </w:rPr>
        <w:t>,</w:t>
      </w:r>
      <w:r w:rsidRPr="004F35D8">
        <w:rPr>
          <w:sz w:val="22"/>
          <w:szCs w:val="22"/>
        </w:rPr>
        <w:t xml:space="preserve"> allowing them to infer whether they successfully boarded their vehicle. </w:t>
      </w:r>
      <w:r w:rsidRPr="004F35D8">
        <w:rPr>
          <w:b/>
          <w:bCs/>
          <w:sz w:val="22"/>
          <w:szCs w:val="22"/>
        </w:rPr>
        <w:t xml:space="preserve">(C) Block Map: </w:t>
      </w:r>
      <w:r w:rsidRPr="004F35D8">
        <w:rPr>
          <w:color w:val="000000"/>
          <w:sz w:val="22"/>
          <w:szCs w:val="22"/>
        </w:rPr>
        <w:t xml:space="preserve"> Expected value mapping of all possible block. </w:t>
      </w:r>
      <w:r w:rsidR="00AB1FEC" w:rsidRPr="004F35D8">
        <w:rPr>
          <w:color w:val="000000"/>
          <w:sz w:val="22"/>
          <w:szCs w:val="22"/>
        </w:rPr>
        <w:t xml:space="preserve">The </w:t>
      </w:r>
      <w:r w:rsidR="00AB1FEC">
        <w:rPr>
          <w:color w:val="000000"/>
          <w:sz w:val="22"/>
          <w:szCs w:val="22"/>
        </w:rPr>
        <w:t>x</w:t>
      </w:r>
      <w:r w:rsidR="00AB1FEC" w:rsidRPr="004F35D8">
        <w:rPr>
          <w:color w:val="000000"/>
          <w:sz w:val="22"/>
          <w:szCs w:val="22"/>
        </w:rPr>
        <w:t xml:space="preserve">-axis represents inelastic controllability within </w:t>
      </w:r>
      <w:r w:rsidR="00AB1FEC" w:rsidRPr="004F35D8">
        <w:rPr>
          <w:color w:val="000000"/>
          <w:sz w:val="22"/>
          <w:szCs w:val="22"/>
        </w:rPr>
        <w:lastRenderedPageBreak/>
        <w:t xml:space="preserve">an experimental block, or the probability that one ticket will lead to successfully boarding the transport. The </w:t>
      </w:r>
      <w:r w:rsidR="00AB1FEC">
        <w:rPr>
          <w:color w:val="000000"/>
          <w:sz w:val="22"/>
          <w:szCs w:val="22"/>
        </w:rPr>
        <w:t>y</w:t>
      </w:r>
      <w:r w:rsidR="00AB1FEC" w:rsidRPr="004F35D8">
        <w:rPr>
          <w:color w:val="000000"/>
          <w:sz w:val="22"/>
          <w:szCs w:val="22"/>
        </w:rPr>
        <w:t xml:space="preserve">-axis represents the elastic controllability within an experimental block, or the </w:t>
      </w:r>
      <w:r w:rsidR="00AB1FEC">
        <w:rPr>
          <w:color w:val="000000"/>
          <w:sz w:val="22"/>
          <w:szCs w:val="22"/>
        </w:rPr>
        <w:t>degree to</w:t>
      </w:r>
      <w:r w:rsidR="00AB1FEC" w:rsidRPr="004F35D8">
        <w:rPr>
          <w:color w:val="000000"/>
          <w:sz w:val="22"/>
          <w:szCs w:val="22"/>
        </w:rPr>
        <w:t xml:space="preserve"> which </w:t>
      </w:r>
      <w:r w:rsidR="00AB1FEC">
        <w:rPr>
          <w:color w:val="000000"/>
          <w:sz w:val="22"/>
          <w:szCs w:val="22"/>
        </w:rPr>
        <w:t xml:space="preserve">an </w:t>
      </w:r>
      <w:r w:rsidR="00AB1FEC" w:rsidRPr="004F35D8">
        <w:rPr>
          <w:color w:val="000000"/>
          <w:sz w:val="22"/>
          <w:szCs w:val="22"/>
        </w:rPr>
        <w:t>additional two actions improve the probability of successfully boarding the transport</w:t>
      </w:r>
      <w:r w:rsidR="00AB1FEC">
        <w:rPr>
          <w:color w:val="000000"/>
          <w:sz w:val="22"/>
          <w:szCs w:val="22"/>
        </w:rPr>
        <w:t xml:space="preserve"> (one additional action provides half the benefit of two addition actions)</w:t>
      </w:r>
      <w:r w:rsidR="00AB1FEC" w:rsidRPr="004F35D8">
        <w:rPr>
          <w:color w:val="000000"/>
          <w:sz w:val="22"/>
          <w:szCs w:val="22"/>
        </w:rPr>
        <w:t xml:space="preserve">. Expected values were calculated based on the ticket cost, probability of winning, and amount rewarded. The color corresponds to the optimal number of actions (blue: 0 actions, red: 1 action, green: 3 actions) while the transparency displays the difference between the optimal EV and the maximum EV of all other choices, thus representing the relative advantage of the optimal ticket strategy. The ambiguous block is designated by the black circle where no strategy is optimal. </w:t>
      </w:r>
      <w:r w:rsidRPr="004F35D8">
        <w:rPr>
          <w:color w:val="000000"/>
          <w:sz w:val="22"/>
          <w:szCs w:val="22"/>
        </w:rPr>
        <w:t>Every participant</w:t>
      </w:r>
      <w:r w:rsidR="00B50176">
        <w:rPr>
          <w:color w:val="000000"/>
          <w:sz w:val="22"/>
          <w:szCs w:val="22"/>
        </w:rPr>
        <w:t xml:space="preserve"> will</w:t>
      </w:r>
      <w:r w:rsidRPr="004F35D8">
        <w:rPr>
          <w:color w:val="000000"/>
          <w:sz w:val="22"/>
          <w:szCs w:val="22"/>
        </w:rPr>
        <w:t xml:space="preserve"> complete </w:t>
      </w:r>
      <w:r w:rsidR="00B50176">
        <w:rPr>
          <w:color w:val="000000"/>
          <w:sz w:val="22"/>
          <w:szCs w:val="22"/>
        </w:rPr>
        <w:t>three</w:t>
      </w:r>
      <w:r w:rsidR="00B50176" w:rsidRPr="004F35D8">
        <w:rPr>
          <w:color w:val="000000"/>
          <w:sz w:val="22"/>
          <w:szCs w:val="22"/>
        </w:rPr>
        <w:t xml:space="preserve"> </w:t>
      </w:r>
      <w:r w:rsidRPr="004F35D8">
        <w:rPr>
          <w:color w:val="000000"/>
          <w:sz w:val="22"/>
          <w:szCs w:val="22"/>
        </w:rPr>
        <w:t xml:space="preserve">distinct </w:t>
      </w:r>
      <w:r w:rsidR="00F420F2">
        <w:rPr>
          <w:color w:val="000000"/>
          <w:sz w:val="22"/>
          <w:szCs w:val="22"/>
        </w:rPr>
        <w:t xml:space="preserve">combinations </w:t>
      </w:r>
      <w:r w:rsidR="00B50176">
        <w:rPr>
          <w:color w:val="000000"/>
          <w:sz w:val="22"/>
          <w:szCs w:val="22"/>
        </w:rPr>
        <w:t xml:space="preserve">of elastic and inelastic control </w:t>
      </w:r>
      <w:r w:rsidRPr="004F35D8">
        <w:rPr>
          <w:color w:val="000000"/>
          <w:sz w:val="22"/>
          <w:szCs w:val="22"/>
        </w:rPr>
        <w:t xml:space="preserve">allowing </w:t>
      </w:r>
      <w:r w:rsidR="00B50176">
        <w:rPr>
          <w:color w:val="000000"/>
          <w:sz w:val="22"/>
          <w:szCs w:val="22"/>
        </w:rPr>
        <w:t>us</w:t>
      </w:r>
      <w:r w:rsidR="00B50176" w:rsidRPr="004F35D8">
        <w:rPr>
          <w:color w:val="000000"/>
          <w:sz w:val="22"/>
          <w:szCs w:val="22"/>
        </w:rPr>
        <w:t xml:space="preserve"> </w:t>
      </w:r>
      <w:r w:rsidRPr="004F35D8">
        <w:rPr>
          <w:color w:val="000000"/>
          <w:sz w:val="22"/>
          <w:szCs w:val="22"/>
        </w:rPr>
        <w:t xml:space="preserve">to </w:t>
      </w:r>
      <w:del w:id="1" w:author="Eran Eldar" w:date="2023-05-29T16:19:00Z">
        <w:r w:rsidRPr="004F35D8" w:rsidDel="00CB34F2">
          <w:rPr>
            <w:color w:val="000000"/>
            <w:sz w:val="22"/>
            <w:szCs w:val="22"/>
          </w:rPr>
          <w:delText xml:space="preserve">form </w:delText>
        </w:r>
      </w:del>
      <w:ins w:id="2" w:author="Eran Eldar" w:date="2023-05-29T16:19:00Z">
        <w:r w:rsidR="00CB34F2">
          <w:rPr>
            <w:color w:val="000000"/>
            <w:sz w:val="22"/>
            <w:szCs w:val="22"/>
          </w:rPr>
          <w:t xml:space="preserve">evaluate behavior throughout the entire </w:t>
        </w:r>
      </w:ins>
      <w:del w:id="3" w:author="Eran Eldar" w:date="2023-05-29T16:19:00Z">
        <w:r w:rsidRPr="004F35D8" w:rsidDel="00CB34F2">
          <w:rPr>
            <w:color w:val="000000"/>
            <w:sz w:val="22"/>
            <w:szCs w:val="22"/>
          </w:rPr>
          <w:delText xml:space="preserve">a complete </w:delText>
        </w:r>
      </w:del>
      <w:r w:rsidRPr="004F35D8">
        <w:rPr>
          <w:color w:val="000000"/>
          <w:sz w:val="22"/>
          <w:szCs w:val="22"/>
        </w:rPr>
        <w:t xml:space="preserve">map across participants. </w:t>
      </w:r>
    </w:p>
    <w:p w14:paraId="330BF937" w14:textId="6A599D00" w:rsidR="0053383D" w:rsidRPr="00E708FB" w:rsidRDefault="0053383D" w:rsidP="00E708FB"/>
    <w:sectPr w:rsidR="0053383D" w:rsidRPr="00E708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an Eldar" w:date="2023-05-29T16:13:00Z" w:initials="EE">
    <w:p w14:paraId="48D750BA" w14:textId="77777777" w:rsidR="007B4B16" w:rsidRDefault="007B4B16" w:rsidP="0037333C">
      <w:pPr>
        <w:pStyle w:val="a5"/>
      </w:pPr>
      <w:r>
        <w:rPr>
          <w:rStyle w:val="a4"/>
        </w:rPr>
        <w:annotationRef/>
      </w:r>
      <w:r>
        <w:t xml:space="preserve">This is a description of controllability in general, not total controllability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D750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F4DAC" w16cex:dateUtc="2023-05-29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D750BA" w16cid:durableId="281F4D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an Eldar">
    <w15:presenceInfo w15:providerId="Windows Live" w15:userId="446625aafb70d8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FB"/>
    <w:rsid w:val="00007947"/>
    <w:rsid w:val="000742B2"/>
    <w:rsid w:val="000908CE"/>
    <w:rsid w:val="00133EC6"/>
    <w:rsid w:val="002F5584"/>
    <w:rsid w:val="003434FA"/>
    <w:rsid w:val="004B496A"/>
    <w:rsid w:val="0053383D"/>
    <w:rsid w:val="005445A1"/>
    <w:rsid w:val="00593541"/>
    <w:rsid w:val="005A2D0B"/>
    <w:rsid w:val="006216B3"/>
    <w:rsid w:val="00661078"/>
    <w:rsid w:val="00792B1D"/>
    <w:rsid w:val="007A5D90"/>
    <w:rsid w:val="007B4B16"/>
    <w:rsid w:val="00852597"/>
    <w:rsid w:val="00926989"/>
    <w:rsid w:val="00995181"/>
    <w:rsid w:val="009F2231"/>
    <w:rsid w:val="00AB1FEC"/>
    <w:rsid w:val="00B3139F"/>
    <w:rsid w:val="00B50176"/>
    <w:rsid w:val="00C04526"/>
    <w:rsid w:val="00C10C77"/>
    <w:rsid w:val="00CB34F2"/>
    <w:rsid w:val="00CB4C66"/>
    <w:rsid w:val="00D51097"/>
    <w:rsid w:val="00DD1EA7"/>
    <w:rsid w:val="00DD5153"/>
    <w:rsid w:val="00E708FB"/>
    <w:rsid w:val="00F420F2"/>
    <w:rsid w:val="00FB5217"/>
    <w:rsid w:val="00FF42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55A"/>
  <w15:chartTrackingRefBased/>
  <w15:docId w15:val="{320971EA-5396-6C48-97E0-2BADDFF1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08FB"/>
    <w:pPr>
      <w:spacing w:line="276" w:lineRule="auto"/>
    </w:pPr>
    <w:rPr>
      <w:rFonts w:ascii="Arial" w:eastAsia="Arial" w:hAnsi="Arial" w:cs="Arial"/>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E708F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3">
    <w:name w:val="Revision"/>
    <w:hidden/>
    <w:uiPriority w:val="99"/>
    <w:semiHidden/>
    <w:rsid w:val="00FB5217"/>
    <w:rPr>
      <w:rFonts w:ascii="Arial" w:eastAsia="Arial" w:hAnsi="Arial" w:cs="Arial"/>
      <w:sz w:val="22"/>
      <w:szCs w:val="22"/>
      <w:lang w:val="en"/>
    </w:rPr>
  </w:style>
  <w:style w:type="character" w:styleId="a4">
    <w:name w:val="annotation reference"/>
    <w:basedOn w:val="a0"/>
    <w:uiPriority w:val="99"/>
    <w:semiHidden/>
    <w:unhideWhenUsed/>
    <w:rsid w:val="007B4B16"/>
    <w:rPr>
      <w:sz w:val="16"/>
      <w:szCs w:val="16"/>
    </w:rPr>
  </w:style>
  <w:style w:type="paragraph" w:styleId="a5">
    <w:name w:val="annotation text"/>
    <w:basedOn w:val="a"/>
    <w:link w:val="a6"/>
    <w:uiPriority w:val="99"/>
    <w:unhideWhenUsed/>
    <w:rsid w:val="007B4B16"/>
    <w:pPr>
      <w:spacing w:line="240" w:lineRule="auto"/>
    </w:pPr>
    <w:rPr>
      <w:sz w:val="20"/>
      <w:szCs w:val="20"/>
    </w:rPr>
  </w:style>
  <w:style w:type="character" w:customStyle="1" w:styleId="a6">
    <w:name w:val="טקסט הערה תו"/>
    <w:basedOn w:val="a0"/>
    <w:link w:val="a5"/>
    <w:uiPriority w:val="99"/>
    <w:rsid w:val="007B4B16"/>
    <w:rPr>
      <w:rFonts w:ascii="Arial" w:eastAsia="Arial" w:hAnsi="Arial" w:cs="Arial"/>
      <w:sz w:val="20"/>
      <w:szCs w:val="20"/>
      <w:lang w:val="en"/>
    </w:rPr>
  </w:style>
  <w:style w:type="paragraph" w:styleId="a7">
    <w:name w:val="annotation subject"/>
    <w:basedOn w:val="a5"/>
    <w:next w:val="a5"/>
    <w:link w:val="a8"/>
    <w:uiPriority w:val="99"/>
    <w:semiHidden/>
    <w:unhideWhenUsed/>
    <w:rsid w:val="007B4B16"/>
    <w:rPr>
      <w:b/>
      <w:bCs/>
    </w:rPr>
  </w:style>
  <w:style w:type="character" w:customStyle="1" w:styleId="a8">
    <w:name w:val="נושא הערה תו"/>
    <w:basedOn w:val="a6"/>
    <w:link w:val="a7"/>
    <w:uiPriority w:val="99"/>
    <w:semiHidden/>
    <w:rsid w:val="007B4B16"/>
    <w:rPr>
      <w:rFonts w:ascii="Arial" w:eastAsia="Arial" w:hAnsi="Arial" w:cs="Arial"/>
      <w:b/>
      <w:bCs/>
      <w:sz w:val="20"/>
      <w:szCs w:val="20"/>
      <w:lang w:val="en"/>
    </w:rPr>
  </w:style>
  <w:style w:type="character" w:styleId="a9">
    <w:name w:val="Placeholder Text"/>
    <w:basedOn w:val="a0"/>
    <w:uiPriority w:val="99"/>
    <w:semiHidden/>
    <w:rsid w:val="00133E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840</Words>
  <Characters>4200</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Solomyak</dc:creator>
  <cp:keywords/>
  <dc:description/>
  <cp:lastModifiedBy>Aviv Emanuel</cp:lastModifiedBy>
  <cp:revision>22</cp:revision>
  <dcterms:created xsi:type="dcterms:W3CDTF">2023-05-29T07:02:00Z</dcterms:created>
  <dcterms:modified xsi:type="dcterms:W3CDTF">2023-05-29T15:19:00Z</dcterms:modified>
</cp:coreProperties>
</file>